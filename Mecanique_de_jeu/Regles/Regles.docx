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4n1f7talmkc" w:id="0"/>
      <w:bookmarkEnd w:id="0"/>
      <w:r w:rsidDel="00000000" w:rsidR="00000000" w:rsidRPr="00000000">
        <w:rPr>
          <w:rtl w:val="0"/>
        </w:rPr>
        <w:t xml:space="preserve">Règles - Maker Quest</w:t>
      </w:r>
    </w:p>
    <w:p w:rsidR="00000000" w:rsidDel="00000000" w:rsidP="00000000" w:rsidRDefault="00000000" w:rsidRPr="00000000" w14:paraId="00000002">
      <w:pPr>
        <w:pStyle w:val="Heading1"/>
        <w:rPr/>
      </w:pPr>
      <w:bookmarkStart w:colFirst="0" w:colLast="0" w:name="_7568ci939t6e" w:id="1"/>
      <w:bookmarkEnd w:id="1"/>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Bienvenue dans votre nouveau makerspace, il est un peu vide pour l’instant mais bientôt il sera rempli d'innombrables machines. Travaillez en équipe pour accomplir un maximum de projets dans votre temps imparti.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Rentrez dans l'univers des Makers pour apprendre les nombreuses compétences, machines et possibles projets dans cette nouvelle aventure, Makers' Quest”.</w:t>
      </w:r>
    </w:p>
    <w:p w:rsidR="00000000" w:rsidDel="00000000" w:rsidP="00000000" w:rsidRDefault="00000000" w:rsidRPr="00000000" w14:paraId="00000006">
      <w:pPr>
        <w:pStyle w:val="Heading1"/>
        <w:rPr/>
      </w:pPr>
      <w:bookmarkStart w:colFirst="0" w:colLast="0" w:name="_cb9f4tsr4f9j" w:id="2"/>
      <w:bookmarkEnd w:id="2"/>
      <w:r w:rsidDel="00000000" w:rsidR="00000000" w:rsidRPr="00000000">
        <w:rPr>
          <w:rtl w:val="0"/>
        </w:rPr>
        <w:t xml:space="preserve">Liste des éléments</w:t>
      </w:r>
    </w:p>
    <w:p w:rsidR="00000000" w:rsidDel="00000000" w:rsidP="00000000" w:rsidRDefault="00000000" w:rsidRPr="00000000" w14:paraId="00000007">
      <w:pPr>
        <w:pStyle w:val="Heading2"/>
        <w:rPr/>
      </w:pPr>
      <w:bookmarkStart w:colFirst="0" w:colLast="0" w:name="_mc697oqyqnus" w:id="3"/>
      <w:bookmarkEnd w:id="3"/>
      <w:r w:rsidDel="00000000" w:rsidR="00000000" w:rsidRPr="00000000">
        <w:rPr>
          <w:rtl w:val="0"/>
        </w:rPr>
        <w:t xml:space="preserve">Liste des éléments du jeu de base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Plateau “FabLab”</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Marché de faces de dés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95 Faces de dés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10 Dés à faces amovibles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5 Tableaux ressources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25 cubes de ressources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43 Cartes “Machines”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36 Cartes “Projets”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55 Cartes "Évènements"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5 Jetons “pouvoir”</w:t>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50</w:t>
      </w:r>
      <w:r w:rsidDel="00000000" w:rsidR="00000000" w:rsidRPr="00000000">
        <w:rPr>
          <w:rtl w:val="0"/>
        </w:rPr>
        <w:t xml:space="preserve"> Jetons “occupé”</w:t>
      </w:r>
      <w:r w:rsidDel="00000000" w:rsidR="00000000" w:rsidRPr="00000000">
        <w:rPr>
          <w:rtl w:val="0"/>
        </w:rPr>
      </w:r>
    </w:p>
    <w:p w:rsidR="00000000" w:rsidDel="00000000" w:rsidP="00000000" w:rsidRDefault="00000000" w:rsidRPr="00000000" w14:paraId="00000013">
      <w:pPr>
        <w:pStyle w:val="Heading2"/>
        <w:rPr/>
      </w:pPr>
      <w:bookmarkStart w:colFirst="0" w:colLast="0" w:name="_8n7sh835ptgr" w:id="4"/>
      <w:bookmarkEnd w:id="4"/>
      <w:r w:rsidDel="00000000" w:rsidR="00000000" w:rsidRPr="00000000">
        <w:rPr>
          <w:rtl w:val="0"/>
        </w:rPr>
        <w:t xml:space="preserve">Liste des éléments par extension</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X Faces de dés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5 extensions du tableau ressources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10 cubes de ressources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X Cartes “Machines”</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X Cartes “Projets”</w:t>
      </w:r>
    </w:p>
    <w:p w:rsidR="00000000" w:rsidDel="00000000" w:rsidP="00000000" w:rsidRDefault="00000000" w:rsidRPr="00000000" w14:paraId="00000019">
      <w:pPr>
        <w:pStyle w:val="Heading1"/>
        <w:rPr/>
      </w:pPr>
      <w:bookmarkStart w:colFirst="0" w:colLast="0" w:name="_i62tb6ph2d0r" w:id="5"/>
      <w:bookmarkEnd w:id="5"/>
      <w:r w:rsidDel="00000000" w:rsidR="00000000" w:rsidRPr="00000000">
        <w:rPr>
          <w:rtl w:val="0"/>
        </w:rPr>
        <w:t xml:space="preserve">Disposition du plateau</w:t>
      </w:r>
    </w:p>
    <w:p w:rsidR="00000000" w:rsidDel="00000000" w:rsidP="00000000" w:rsidRDefault="00000000" w:rsidRPr="00000000" w14:paraId="0000001A">
      <w:pPr>
        <w:rPr/>
      </w:pPr>
      <w:r w:rsidDel="00000000" w:rsidR="00000000" w:rsidRPr="00000000">
        <w:rPr>
          <w:rtl w:val="0"/>
        </w:rPr>
        <w:t xml:space="preserve">Placer votre makerspace au milieu de la table. Sur celui-ci, disposez :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Les cartes “projets” sur leurs cases de difficultés attitrées.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Les cartes “évènements” sur leurs cases attitrées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[INSERER IMAGE DU MAKERSPACE]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D’un côté du makerspace, placez le marché de face de dés avec toutes les faces à acheter.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[INSERER IMAGE DU MARCHE DE DES]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 l’autre côté du makerspace, placez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pioches “machines”</w:t>
      </w:r>
      <w:r w:rsidDel="00000000" w:rsidR="00000000" w:rsidRPr="00000000">
        <w:rPr>
          <w:rtl w:val="0"/>
        </w:rPr>
        <w:t xml:space="preserve">. Les pioches sont placée face visible pour afficher chacunes une machine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[INSERER IMAGE DES PIOCHES MACHINES À COTÉ DU PLATEAU]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Chaque joueur place devant lui son </w:t>
      </w:r>
      <w:commentRangeStart w:id="1"/>
      <w:r w:rsidDel="00000000" w:rsidR="00000000" w:rsidRPr="00000000">
        <w:rPr>
          <w:rtl w:val="0"/>
        </w:rPr>
        <w:t xml:space="preserve">tableau de ressource</w:t>
      </w:r>
      <w:commentRangeEnd w:id="1"/>
      <w:r w:rsidDel="00000000" w:rsidR="00000000" w:rsidRPr="00000000">
        <w:commentReference w:id="1"/>
      </w:r>
      <w:r w:rsidDel="00000000" w:rsidR="00000000" w:rsidRPr="00000000">
        <w:rPr>
          <w:rtl w:val="0"/>
        </w:rPr>
        <w:t xml:space="preserve"> et ses 5 cubes de ressources.</w:t>
      </w:r>
    </w:p>
    <w:p w:rsidR="00000000" w:rsidDel="00000000" w:rsidP="00000000" w:rsidRDefault="00000000" w:rsidRPr="00000000" w14:paraId="00000029">
      <w:pPr>
        <w:rPr/>
      </w:pPr>
      <w:r w:rsidDel="00000000" w:rsidR="00000000" w:rsidRPr="00000000">
        <w:rPr>
          <w:rtl w:val="0"/>
        </w:rPr>
        <w:t xml:space="preserve">Les cubes ne sont pas placés dans la 1er case car celle-ci indique que le joueur dispose d’une de cette ressource.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[INSERER IMAGE DU TABLEAU DE RESSOURCE ET DES 5 CUBES]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Chaque joueur a aussi </w:t>
      </w:r>
      <w:commentRangeStart w:id="2"/>
      <w:r w:rsidDel="00000000" w:rsidR="00000000" w:rsidRPr="00000000">
        <w:rPr>
          <w:rtl w:val="0"/>
        </w:rPr>
        <w:t xml:space="preserve">2 dés</w:t>
      </w:r>
      <w:commentRangeEnd w:id="2"/>
      <w:r w:rsidDel="00000000" w:rsidR="00000000" w:rsidRPr="00000000">
        <w:commentReference w:id="2"/>
      </w:r>
      <w:r w:rsidDel="00000000" w:rsidR="00000000" w:rsidRPr="00000000">
        <w:rPr>
          <w:rtl w:val="0"/>
        </w:rPr>
        <w:t xml:space="preserve"> avec face interchangeable. Les face de départ de ces deux dés sont celle-ci :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1 face “ressource Filament”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1 face “ressource Acrylique”</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1 face “ressource Vinyl“</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1 face “ressource Bois”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1 face “ressource Composant”</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1 face “Relancer le dés”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[INSERER IMAGE DES 12 FACES DE DÉS ET LES DÉS]</w:t>
      </w:r>
    </w:p>
    <w:p w:rsidR="00000000" w:rsidDel="00000000" w:rsidP="00000000" w:rsidRDefault="00000000" w:rsidRPr="00000000" w14:paraId="00000036">
      <w:pPr>
        <w:pStyle w:val="Heading1"/>
        <w:rPr/>
      </w:pPr>
      <w:bookmarkStart w:colFirst="0" w:colLast="0" w:name="_6dbo4v6libl0" w:id="6"/>
      <w:bookmarkEnd w:id="6"/>
      <w:r w:rsidDel="00000000" w:rsidR="00000000" w:rsidRPr="00000000">
        <w:rPr>
          <w:rtl w:val="0"/>
        </w:rPr>
        <w:t xml:space="preserve">But du jeu</w:t>
      </w:r>
    </w:p>
    <w:p w:rsidR="00000000" w:rsidDel="00000000" w:rsidP="00000000" w:rsidRDefault="00000000" w:rsidRPr="00000000" w14:paraId="00000037">
      <w:pPr>
        <w:rPr/>
      </w:pPr>
      <w:r w:rsidDel="00000000" w:rsidR="00000000" w:rsidRPr="00000000">
        <w:rPr>
          <w:rtl w:val="0"/>
        </w:rPr>
        <w:t xml:space="preserve">Le but du jeu est simple, réaliser le plus grand nombre de projets dans le temps imparti. Chaque projet réalisé donne un nombre de points équivalent à la difficulté de réaliser celui-ci. La difficulté des projets augmente le long de la partie.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Pour réaliser les projets, vous aurez besoin de différentes machines et ressources. Ces machines vous donnent aussi l’accès à un pouvoir pour vous aider dans votre partie.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Ces machines sont principalement achetées avec les ressources. Les ressources, quant à elles, sont principalement obtenues avec le lancer de dés. Ces dés pourront être améliorés durant la partie.</w:t>
      </w:r>
    </w:p>
    <w:p w:rsidR="00000000" w:rsidDel="00000000" w:rsidP="00000000" w:rsidRDefault="00000000" w:rsidRPr="00000000" w14:paraId="0000003C">
      <w:pPr>
        <w:pStyle w:val="Heading1"/>
        <w:rPr/>
      </w:pPr>
      <w:bookmarkStart w:colFirst="0" w:colLast="0" w:name="_9o0hioci22le" w:id="7"/>
      <w:bookmarkEnd w:id="7"/>
      <w:r w:rsidDel="00000000" w:rsidR="00000000" w:rsidRPr="00000000">
        <w:rPr>
          <w:rtl w:val="0"/>
        </w:rPr>
        <w:t xml:space="preserve">Les semaines</w:t>
      </w:r>
    </w:p>
    <w:p w:rsidR="00000000" w:rsidDel="00000000" w:rsidP="00000000" w:rsidRDefault="00000000" w:rsidRPr="00000000" w14:paraId="0000003D">
      <w:pPr>
        <w:rPr/>
      </w:pPr>
      <w:r w:rsidDel="00000000" w:rsidR="00000000" w:rsidRPr="00000000">
        <w:rPr>
          <w:rtl w:val="0"/>
        </w:rPr>
        <w:t xml:space="preserve">Le jeu se déroule </w:t>
      </w:r>
      <w:r w:rsidDel="00000000" w:rsidR="00000000" w:rsidRPr="00000000">
        <w:rPr>
          <w:rtl w:val="0"/>
        </w:rPr>
        <w:t xml:space="preserve">en 6 semaines,</w:t>
      </w:r>
      <w:r w:rsidDel="00000000" w:rsidR="00000000" w:rsidRPr="00000000">
        <w:rPr>
          <w:rtl w:val="0"/>
        </w:rPr>
        <w:t xml:space="preserve"> du Lundi au Vendredi. Chaque journée est un tour de joueur.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 le nombre de joueurs est 5, alors chaque jour correspondra à un joueur.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 le nombre de joueurs est inférieur à 5, alors les joueurs font tourner l’ordre selon les jours.</w:t>
      </w:r>
    </w:p>
    <w:p w:rsidR="00000000" w:rsidDel="00000000" w:rsidP="00000000" w:rsidRDefault="00000000" w:rsidRPr="00000000" w14:paraId="00000042">
      <w:pPr>
        <w:rPr/>
      </w:pPr>
      <w:r w:rsidDel="00000000" w:rsidR="00000000" w:rsidRPr="00000000">
        <w:rPr>
          <w:rtl w:val="0"/>
        </w:rPr>
        <w:t xml:space="preserve">Exemple pour 3 joueurs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Semaine 1, Lundi = Joueur 1</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Semaine 1, Mardi = Joueur 2</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Semaine 1, Mercredi = Joueur 3</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Semaine 1, Jeudi = Joueur 1</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Semaine 1, Vendredi = Joueur 2</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Semaine 2, Lundi = Joueur 3 </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Semaine 2, Mardi = Joueur 1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etc</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En début de semaine, enlevez tous les jetons “pouvoir” qui se trouvent sur les machines, </w:t>
      </w:r>
      <w:r w:rsidDel="00000000" w:rsidR="00000000" w:rsidRPr="00000000">
        <w:rPr>
          <w:rtl w:val="0"/>
        </w:rPr>
        <w:t xml:space="preserve">tous les joueurs lancent aussi leurs dés et récupèrent leur ressources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Toutes les deux semaines, les projets de la difficultée actuelle sont défaussés. Les projets de la difficulté supérieure sont alors piochés. </w:t>
      </w:r>
    </w:p>
    <w:p w:rsidR="00000000" w:rsidDel="00000000" w:rsidP="00000000" w:rsidRDefault="00000000" w:rsidRPr="00000000" w14:paraId="00000050">
      <w:pPr>
        <w:pStyle w:val="Heading1"/>
        <w:rPr/>
      </w:pPr>
      <w:bookmarkStart w:colFirst="0" w:colLast="0" w:name="_ni0lewclmofn" w:id="8"/>
      <w:bookmarkEnd w:id="8"/>
      <w:r w:rsidDel="00000000" w:rsidR="00000000" w:rsidRPr="00000000">
        <w:rPr>
          <w:rtl w:val="0"/>
        </w:rPr>
        <w:t xml:space="preserve">Tour d’un joueur</w:t>
      </w:r>
    </w:p>
    <w:p w:rsidR="00000000" w:rsidDel="00000000" w:rsidP="00000000" w:rsidRDefault="00000000" w:rsidRPr="00000000" w14:paraId="00000051">
      <w:pPr>
        <w:rPr/>
      </w:pPr>
      <w:r w:rsidDel="00000000" w:rsidR="00000000" w:rsidRPr="00000000">
        <w:rPr>
          <w:rtl w:val="0"/>
        </w:rPr>
        <w:t xml:space="preserve">Le tour de chaque joueur se déroule en plusieurs étapes : </w:t>
      </w:r>
    </w:p>
    <w:p w:rsidR="00000000" w:rsidDel="00000000" w:rsidP="00000000" w:rsidRDefault="00000000" w:rsidRPr="00000000" w14:paraId="00000052">
      <w:pPr>
        <w:pStyle w:val="Heading2"/>
        <w:rPr/>
      </w:pPr>
      <w:bookmarkStart w:colFirst="0" w:colLast="0" w:name="_98qcvwsow05j" w:id="9"/>
      <w:bookmarkEnd w:id="9"/>
      <w:r w:rsidDel="00000000" w:rsidR="00000000" w:rsidRPr="00000000">
        <w:rPr>
          <w:rtl w:val="0"/>
        </w:rPr>
        <w:t xml:space="preserve">Évènement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début de journée, le joueur </w:t>
      </w:r>
      <w:r w:rsidDel="00000000" w:rsidR="00000000" w:rsidRPr="00000000">
        <w:rPr>
          <w:b w:val="1"/>
          <w:rtl w:val="0"/>
        </w:rPr>
        <w:t xml:space="preserve">doit</w:t>
      </w:r>
      <w:r w:rsidDel="00000000" w:rsidR="00000000" w:rsidRPr="00000000">
        <w:rPr>
          <w:rtl w:val="0"/>
        </w:rPr>
        <w:t xml:space="preserve"> piocher une carte événement et la révéler.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Si cette carte est "</w:t>
      </w:r>
      <w:r w:rsidDel="00000000" w:rsidR="00000000" w:rsidRPr="00000000">
        <w:rPr>
          <w:b w:val="1"/>
          <w:rtl w:val="0"/>
        </w:rPr>
        <w:t xml:space="preserve">immédiate</w:t>
      </w:r>
      <w:r w:rsidDel="00000000" w:rsidR="00000000" w:rsidRPr="00000000">
        <w:rPr>
          <w:rtl w:val="0"/>
        </w:rPr>
        <w:t xml:space="preserve">", l’effet de l’évènement est tout de suite appliqué et dure toute la journée jusqu’au joueur suivant qui piochera une nouvelle carte. Cette carte est directement placée sur la défausse.</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Si elle est une carte “</w:t>
      </w:r>
      <w:r w:rsidDel="00000000" w:rsidR="00000000" w:rsidRPr="00000000">
        <w:rPr>
          <w:b w:val="1"/>
          <w:rtl w:val="0"/>
        </w:rPr>
        <w:t xml:space="preserve">action</w:t>
      </w:r>
      <w:r w:rsidDel="00000000" w:rsidR="00000000" w:rsidRPr="00000000">
        <w:rPr>
          <w:rtl w:val="0"/>
        </w:rPr>
        <w:t xml:space="preserve">”, le joueur récupère cette carte dans sa main, celle-ci pourra alors être jouée dans la partie “activation d’une compétence”.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Quand la pioche de cartes évènement est vidé, la défausse est re-mélanger.</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De plus, le joueur enlève un jeton occupé de chaque machine pour chaque jour qui vient de se dérouler.</w:t>
      </w:r>
    </w:p>
    <w:p w:rsidR="00000000" w:rsidDel="00000000" w:rsidP="00000000" w:rsidRDefault="00000000" w:rsidRPr="00000000" w14:paraId="0000005C">
      <w:pPr>
        <w:pStyle w:val="Heading2"/>
        <w:rPr/>
      </w:pPr>
      <w:bookmarkStart w:colFirst="0" w:colLast="0" w:name="_98d2nvxu9h20" w:id="10"/>
      <w:bookmarkEnd w:id="10"/>
      <w:r w:rsidDel="00000000" w:rsidR="00000000" w:rsidRPr="00000000">
        <w:rPr>
          <w:rtl w:val="0"/>
        </w:rPr>
        <w:t xml:space="preserve">C</w:t>
      </w:r>
      <w:r w:rsidDel="00000000" w:rsidR="00000000" w:rsidRPr="00000000">
        <w:rPr>
          <w:rtl w:val="0"/>
        </w:rPr>
        <w:t xml:space="preserve">ompétence et action</w:t>
      </w:r>
    </w:p>
    <w:p w:rsidR="00000000" w:rsidDel="00000000" w:rsidP="00000000" w:rsidRDefault="00000000" w:rsidRPr="00000000" w14:paraId="0000005D">
      <w:pPr>
        <w:rPr/>
      </w:pPr>
      <w:r w:rsidDel="00000000" w:rsidR="00000000" w:rsidRPr="00000000">
        <w:rPr>
          <w:rtl w:val="0"/>
        </w:rPr>
        <w:t xml:space="preserve">Le joueur peut alors décider d’activer une compétence. Cette compétence peut être soit une carte action de sa main, soit le pouvoir d’une machine, soit</w:t>
      </w:r>
      <w:ins w:author="Lévi Ponsard" w:id="0" w:date="2023-01-20T13:28:09Z">
        <w:r w:rsidDel="00000000" w:rsidR="00000000" w:rsidRPr="00000000">
          <w:rPr>
            <w:rtl w:val="0"/>
          </w:rPr>
          <w:t xml:space="preserve"> une “main </w:t>
        </w:r>
        <w:r w:rsidDel="00000000" w:rsidR="00000000" w:rsidRPr="00000000">
          <w:rPr>
            <w:rtl w:val="0"/>
          </w:rPr>
          <w:t xml:space="preserve">d'œuvre".</w:t>
        </w:r>
      </w:ins>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[INSÉRER IMAGES D’EXEMPLE DE CARTE ÉVÉNEMENT ACTION ET POUVOIR DE MACHINE]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 le pouvoir est une carte action, celle-ci est ensuite défaussée.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 le pouvoir actif d’une machine est activé, ce pouvoir n’est plus disponible durant le reste de la semaine et redevient disponible en début de la semaine prochaine. Ceci est indiqué en plaçant un jeton pouvoir sur celle-ci.</w:t>
      </w:r>
    </w:p>
    <w:p w:rsidR="00000000" w:rsidDel="00000000" w:rsidP="00000000" w:rsidRDefault="00000000" w:rsidRPr="00000000" w14:paraId="00000064">
      <w:pPr>
        <w:rPr>
          <w:ins w:author="Lévi Ponsard" w:id="1" w:date="2023-01-20T13:26:27Z"/>
        </w:rPr>
      </w:pPr>
      <w:ins w:author="Lévi Ponsard" w:id="1" w:date="2023-01-20T13:26:27Z">
        <w:r w:rsidDel="00000000" w:rsidR="00000000" w:rsidRPr="00000000">
          <w:rPr>
            <w:rtl w:val="0"/>
          </w:rPr>
        </w:r>
      </w:ins>
    </w:p>
    <w:p w:rsidR="00000000" w:rsidDel="00000000" w:rsidP="00000000" w:rsidRDefault="00000000" w:rsidRPr="00000000" w14:paraId="00000065">
      <w:pPr>
        <w:rPr/>
      </w:pPr>
      <w:ins w:author="Lévi Ponsard" w:id="1" w:date="2023-01-20T13:26:27Z">
        <w:r w:rsidDel="00000000" w:rsidR="00000000" w:rsidRPr="00000000">
          <w:rPr>
            <w:rtl w:val="0"/>
          </w:rPr>
          <w:t xml:space="preserve">Le joueur peut aussi décider d’aider les projets en cours. Il enlève un </w:t>
        </w:r>
        <w:r w:rsidDel="00000000" w:rsidR="00000000" w:rsidRPr="00000000">
          <w:rPr>
            <w:rtl w:val="0"/>
          </w:rPr>
          <w:t xml:space="preserve">jeton</w:t>
        </w:r>
        <w:r w:rsidDel="00000000" w:rsidR="00000000" w:rsidRPr="00000000">
          <w:rPr>
            <w:rtl w:val="0"/>
          </w:rPr>
          <w:t xml:space="preserve"> “occupé” d’une des machines </w:t>
        </w:r>
        <w:r w:rsidDel="00000000" w:rsidR="00000000" w:rsidRPr="00000000">
          <w:rPr>
            <w:rtl w:val="0"/>
          </w:rPr>
          <w:t xml:space="preserve">utilisées.</w:t>
        </w:r>
      </w:ins>
      <w:r w:rsidDel="00000000" w:rsidR="00000000" w:rsidRPr="00000000">
        <w:rPr>
          <w:rtl w:val="0"/>
        </w:rPr>
      </w:r>
    </w:p>
    <w:p w:rsidR="00000000" w:rsidDel="00000000" w:rsidP="00000000" w:rsidRDefault="00000000" w:rsidRPr="00000000" w14:paraId="00000066">
      <w:pPr>
        <w:pStyle w:val="Heading2"/>
        <w:rPr/>
      </w:pPr>
      <w:bookmarkStart w:colFirst="0" w:colLast="0" w:name="_s0rkk3wweyvz" w:id="11"/>
      <w:bookmarkEnd w:id="11"/>
      <w:r w:rsidDel="00000000" w:rsidR="00000000" w:rsidRPr="00000000">
        <w:rPr>
          <w:rtl w:val="0"/>
        </w:rPr>
        <w:t xml:space="preserve">Lancement du dés</w:t>
      </w:r>
    </w:p>
    <w:p w:rsidR="00000000" w:rsidDel="00000000" w:rsidP="00000000" w:rsidRDefault="00000000" w:rsidRPr="00000000" w14:paraId="00000067">
      <w:pPr>
        <w:rPr/>
      </w:pPr>
      <w:r w:rsidDel="00000000" w:rsidR="00000000" w:rsidRPr="00000000">
        <w:rPr>
          <w:rtl w:val="0"/>
        </w:rPr>
        <w:t xml:space="preserve">Le joueur lance alors ses 2 dés et récupère les ressources de ceux-ci en avançant ces cubes de ressources sur son tableau de ressources. </w:t>
      </w:r>
    </w:p>
    <w:p w:rsidR="00000000" w:rsidDel="00000000" w:rsidP="00000000" w:rsidRDefault="00000000" w:rsidRPr="00000000" w14:paraId="00000068">
      <w:pPr>
        <w:pStyle w:val="Heading4"/>
        <w:rPr/>
      </w:pPr>
      <w:bookmarkStart w:colFirst="0" w:colLast="0" w:name="_uf3fjek7388n" w:id="12"/>
      <w:bookmarkEnd w:id="12"/>
      <w:r w:rsidDel="00000000" w:rsidR="00000000" w:rsidRPr="00000000">
        <w:rPr>
          <w:rtl w:val="0"/>
        </w:rPr>
        <w:t xml:space="preserve">Cas spéciaux</w:t>
      </w:r>
    </w:p>
    <w:p w:rsidR="00000000" w:rsidDel="00000000" w:rsidP="00000000" w:rsidRDefault="00000000" w:rsidRPr="00000000" w14:paraId="00000069">
      <w:pPr>
        <w:rPr/>
      </w:pPr>
      <w:r w:rsidDel="00000000" w:rsidR="00000000" w:rsidRPr="00000000">
        <w:rPr>
          <w:rtl w:val="0"/>
        </w:rPr>
        <w:t xml:space="preserve">Chaque type de ressource ne peut dépasser la limite sur le tableau de ressource, il est donc plus intéressant d’utiliser ses ressources avant d’arriver à la limite.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 le joueur tombe sur une case pour relancer le dés, seul le dés sur lequel cette face est tombée doit être relancé.</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[INSERER IMAGE DES FACES POUR RELANCER LE DES]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Si le joueur tombe sur une face pour relancer plusieurs fois le dès, celles-ci ne sont pas cumulatives.</w:t>
      </w:r>
    </w:p>
    <w:p w:rsidR="00000000" w:rsidDel="00000000" w:rsidP="00000000" w:rsidRDefault="00000000" w:rsidRPr="00000000" w14:paraId="00000070">
      <w:pPr>
        <w:rPr/>
      </w:pPr>
      <w:r w:rsidDel="00000000" w:rsidR="00000000" w:rsidRPr="00000000">
        <w:rPr>
          <w:rtl w:val="0"/>
        </w:rPr>
        <w:t xml:space="preserve">Par exemple, si un dés tombe sur la face “relancer x2” et au premier re-lancement, retombe sur la face “relancer x2”. Il ne doit relancer le dès que 2 fois et pas 3 fois.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Cependant il est possible pour le joueur de tomber sur une ressource sur le 1er re-lancement et puis un “relancer x2” sur le 2e. Dans ce cas, 2 lancés de ce dés doivent encore être effectués. </w:t>
      </w:r>
    </w:p>
    <w:p w:rsidR="00000000" w:rsidDel="00000000" w:rsidP="00000000" w:rsidRDefault="00000000" w:rsidRPr="00000000" w14:paraId="00000073">
      <w:pPr>
        <w:rPr/>
      </w:pPr>
      <w:r w:rsidDel="00000000" w:rsidR="00000000" w:rsidRPr="00000000">
        <w:rPr>
          <w:rtl w:val="0"/>
        </w:rPr>
        <w:t xml:space="preserve">Bien que très peu probable, ceci peut être répété plusieurs fois.</w:t>
      </w:r>
    </w:p>
    <w:p w:rsidR="00000000" w:rsidDel="00000000" w:rsidP="00000000" w:rsidRDefault="00000000" w:rsidRPr="00000000" w14:paraId="00000074">
      <w:pPr>
        <w:pStyle w:val="Heading2"/>
        <w:rPr/>
      </w:pPr>
      <w:bookmarkStart w:colFirst="0" w:colLast="0" w:name="_4zyz74n7e18r" w:id="13"/>
      <w:bookmarkEnd w:id="13"/>
      <w:r w:rsidDel="00000000" w:rsidR="00000000" w:rsidRPr="00000000">
        <w:rPr>
          <w:rtl w:val="0"/>
        </w:rPr>
        <w:t xml:space="preserve">Achat</w:t>
      </w:r>
    </w:p>
    <w:p w:rsidR="00000000" w:rsidDel="00000000" w:rsidP="00000000" w:rsidRDefault="00000000" w:rsidRPr="00000000" w14:paraId="00000075">
      <w:pPr>
        <w:rPr/>
      </w:pPr>
      <w:r w:rsidDel="00000000" w:rsidR="00000000" w:rsidRPr="00000000">
        <w:rPr>
          <w:rtl w:val="0"/>
        </w:rPr>
        <w:t xml:space="preserve">Le joueur peut ensuite décider d’achete</w:t>
      </w:r>
      <w:r w:rsidDel="00000000" w:rsidR="00000000" w:rsidRPr="00000000">
        <w:rPr>
          <w:rtl w:val="0"/>
        </w:rPr>
        <w:t xml:space="preserve">r soit une machine ou une face de dés</w:t>
      </w:r>
      <w:r w:rsidDel="00000000" w:rsidR="00000000" w:rsidRPr="00000000">
        <w:rPr>
          <w:rtl w:val="0"/>
        </w:rPr>
        <w:t xml:space="preserve">, soit de réaliser un projet. Un seul achat est possible par tour. </w:t>
      </w:r>
    </w:p>
    <w:p w:rsidR="00000000" w:rsidDel="00000000" w:rsidP="00000000" w:rsidRDefault="00000000" w:rsidRPr="00000000" w14:paraId="00000076">
      <w:pPr>
        <w:pStyle w:val="Heading3"/>
        <w:rPr/>
      </w:pPr>
      <w:bookmarkStart w:colFirst="0" w:colLast="0" w:name="_lfoqlt12dhl3" w:id="14"/>
      <w:bookmarkEnd w:id="14"/>
      <w:r w:rsidDel="00000000" w:rsidR="00000000" w:rsidRPr="00000000">
        <w:rPr>
          <w:rtl w:val="0"/>
        </w:rPr>
        <w:t xml:space="preserve">Achat de machine</w:t>
      </w:r>
    </w:p>
    <w:p w:rsidR="00000000" w:rsidDel="00000000" w:rsidP="00000000" w:rsidRDefault="00000000" w:rsidRPr="00000000" w14:paraId="00000077">
      <w:pPr>
        <w:rPr/>
      </w:pPr>
      <w:r w:rsidDel="00000000" w:rsidR="00000000" w:rsidRPr="00000000">
        <w:rPr>
          <w:rtl w:val="0"/>
        </w:rPr>
        <w:t xml:space="preserve">Pour acheter une machine, le joueur doit posséder le nombre de ressources requises. Cette machine est déposée dans le makerspace et une nouvelle carte machine est piochée pour remplacer celle-ci dans le marché de machine.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[INSÉRER IMAGES DE DIFFÉRENTE CARTE MACHINE MONTRANT LE PRIX DE CELLES-CI]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Attention, certains évènements, actions et pouvoirs peuvent influencer le prix des machines.</w:t>
      </w:r>
    </w:p>
    <w:p w:rsidR="00000000" w:rsidDel="00000000" w:rsidP="00000000" w:rsidRDefault="00000000" w:rsidRPr="00000000" w14:paraId="0000007C">
      <w:pPr>
        <w:pStyle w:val="Heading3"/>
        <w:rPr/>
      </w:pPr>
      <w:bookmarkStart w:colFirst="0" w:colLast="0" w:name="_8mbdzl295mxi" w:id="15"/>
      <w:bookmarkEnd w:id="15"/>
      <w:r w:rsidDel="00000000" w:rsidR="00000000" w:rsidRPr="00000000">
        <w:rPr>
          <w:rtl w:val="0"/>
        </w:rPr>
        <w:t xml:space="preserve">Achat de face de dés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Pour acheter une face de dés, le joueur doit posséder le nombre de ressources requises. Cette nouvelle face de dés doit immédiatement remplacer une ancienne face de l’un des dés du joueur. Cette ancienne face est défaussée et ne peut être récupérer du reste de la partie. Le joueur peut décider d’acheter jusqu’à 2 faces de dés s'il décide d’en acheter. </w:t>
      </w:r>
    </w:p>
    <w:p w:rsidR="00000000" w:rsidDel="00000000" w:rsidP="00000000" w:rsidRDefault="00000000" w:rsidRPr="00000000" w14:paraId="0000007E">
      <w:pPr>
        <w:rPr/>
      </w:pPr>
      <w:r w:rsidDel="00000000" w:rsidR="00000000" w:rsidRPr="00000000">
        <w:rPr>
          <w:rtl w:val="0"/>
        </w:rPr>
        <w:t xml:space="preserve">Il ne peut acheter la même face de dés deux fois.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[INSÉRER IMAGES DE DIFFÉRENTE FACE DE DES MONTRANT LE PRIX DE CELLES-CI]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Attention, certains évènements, actions et pouvoirs peuvent influencer le prix des face de dés.</w:t>
      </w:r>
    </w:p>
    <w:p w:rsidR="00000000" w:rsidDel="00000000" w:rsidP="00000000" w:rsidRDefault="00000000" w:rsidRPr="00000000" w14:paraId="00000083">
      <w:pPr>
        <w:pStyle w:val="Heading3"/>
        <w:rPr/>
      </w:pPr>
      <w:bookmarkStart w:colFirst="0" w:colLast="0" w:name="_mk4emsroz7fm" w:id="16"/>
      <w:bookmarkEnd w:id="16"/>
      <w:r w:rsidDel="00000000" w:rsidR="00000000" w:rsidRPr="00000000">
        <w:rPr>
          <w:rtl w:val="0"/>
        </w:rPr>
        <w:t xml:space="preserve">Réalisation de projets</w:t>
      </w:r>
    </w:p>
    <w:p w:rsidR="00000000" w:rsidDel="00000000" w:rsidP="00000000" w:rsidRDefault="00000000" w:rsidRPr="00000000" w14:paraId="00000084">
      <w:pPr>
        <w:rPr/>
      </w:pPr>
      <w:commentRangeStart w:id="3"/>
      <w:commentRangeStart w:id="4"/>
      <w:r w:rsidDel="00000000" w:rsidR="00000000" w:rsidRPr="00000000">
        <w:rPr>
          <w:rtl w:val="0"/>
        </w:rPr>
        <w:t xml:space="preserve">Le 3e achat possible est la réalisation d’un projet, si le joueur dispose des machines et ressources nécessaires, le joueur peut réaliser un projet.</w:t>
        <w:br w:type="textWrapp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br w:type="textWrapping"/>
      </w:r>
      <w:r w:rsidDel="00000000" w:rsidR="00000000" w:rsidRPr="00000000">
        <w:rPr>
          <w:rtl w:val="0"/>
        </w:rPr>
        <w:t xml:space="preserve">Le coût en ressources</w:t>
      </w:r>
      <w:r w:rsidDel="00000000" w:rsidR="00000000" w:rsidRPr="00000000">
        <w:rPr>
          <w:rtl w:val="0"/>
        </w:rPr>
        <w:t xml:space="preserve"> doit être dépensé de la même manière que pour les autres achats.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Les machines utilisées pour ce projet ne sont plus disponibles pendant </w:t>
      </w:r>
      <w:r w:rsidDel="00000000" w:rsidR="00000000" w:rsidRPr="00000000">
        <w:rPr>
          <w:rtl w:val="0"/>
        </w:rPr>
        <w:t xml:space="preserve">le nombre de jours indiqué sur la carte projet</w:t>
      </w:r>
      <w:r w:rsidDel="00000000" w:rsidR="00000000" w:rsidRPr="00000000">
        <w:rPr>
          <w:rtl w:val="0"/>
        </w:rPr>
        <w:t xml:space="preserve">. Placez </w:t>
      </w:r>
      <w:r w:rsidDel="00000000" w:rsidR="00000000" w:rsidRPr="00000000">
        <w:rPr>
          <w:rtl w:val="0"/>
        </w:rPr>
        <w:t xml:space="preserve">autant de jetons “occuper” que de jours indiqué sur la carte projet</w:t>
      </w:r>
      <w:r w:rsidDel="00000000" w:rsidR="00000000" w:rsidRPr="00000000">
        <w:rPr>
          <w:rtl w:val="0"/>
        </w:rPr>
        <w:t xml:space="preserve"> sur chaque machine utilisée.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Ces jetons seront enlevés un par un, de chaque machine, au début de chaque tour comme indiqué dans la </w:t>
      </w:r>
      <w:r w:rsidDel="00000000" w:rsidR="00000000" w:rsidRPr="00000000">
        <w:rPr>
          <w:rtl w:val="0"/>
        </w:rPr>
        <w:t xml:space="preserve">partie "Évènements</w:t>
      </w:r>
      <w:r w:rsidDel="00000000" w:rsidR="00000000" w:rsidRPr="00000000">
        <w:rPr>
          <w:rtl w:val="0"/>
        </w:rPr>
        <w:t xml:space="preserve">" du</w:t>
      </w:r>
      <w:r w:rsidDel="00000000" w:rsidR="00000000" w:rsidRPr="00000000">
        <w:rPr>
          <w:rtl w:val="0"/>
        </w:rPr>
        <w:t xml:space="preserve"> tour du joueur.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 joueur prend et garde la carte projet dans sa main pour le décompte final. Une autre carte projet remplace le projet réalisé sur le plateau.</w:t>
      </w:r>
    </w:p>
    <w:p w:rsidR="00000000" w:rsidDel="00000000" w:rsidP="00000000" w:rsidRDefault="00000000" w:rsidRPr="00000000" w14:paraId="0000008B">
      <w:pPr>
        <w:pStyle w:val="Heading2"/>
        <w:rPr/>
      </w:pPr>
      <w:bookmarkStart w:colFirst="0" w:colLast="0" w:name="_dc8jczwhwv1g" w:id="17"/>
      <w:bookmarkEnd w:id="17"/>
      <w:r w:rsidDel="00000000" w:rsidR="00000000" w:rsidRPr="00000000">
        <w:rPr>
          <w:rtl w:val="0"/>
        </w:rPr>
        <w:t xml:space="preserve">Fin de journée</w:t>
      </w:r>
    </w:p>
    <w:p w:rsidR="00000000" w:rsidDel="00000000" w:rsidP="00000000" w:rsidRDefault="00000000" w:rsidRPr="00000000" w14:paraId="0000008C">
      <w:pPr>
        <w:rPr/>
      </w:pPr>
      <w:r w:rsidDel="00000000" w:rsidR="00000000" w:rsidRPr="00000000">
        <w:rPr>
          <w:rtl w:val="0"/>
        </w:rPr>
        <w:t xml:space="preserve">Après avoir réalisé toute ses actions, la journée et donc le tour de ce joueur est terminé. Si cette journée est vendredi, la semaine est aussi terminée, sinon, le jour suivant commence avec le joueur suivant.</w:t>
      </w:r>
    </w:p>
    <w:p w:rsidR="00000000" w:rsidDel="00000000" w:rsidP="00000000" w:rsidRDefault="00000000" w:rsidRPr="00000000" w14:paraId="0000008D">
      <w:pPr>
        <w:pStyle w:val="Heading4"/>
        <w:rPr/>
      </w:pPr>
      <w:bookmarkStart w:colFirst="0" w:colLast="0" w:name="_mq1j4ec3r2zf" w:id="18"/>
      <w:bookmarkEnd w:id="18"/>
      <w:r w:rsidDel="00000000" w:rsidR="00000000" w:rsidRPr="00000000">
        <w:rPr>
          <w:rtl w:val="0"/>
        </w:rPr>
        <w:t xml:space="preserve">Cas spéciaux</w:t>
      </w:r>
    </w:p>
    <w:p w:rsidR="00000000" w:rsidDel="00000000" w:rsidP="00000000" w:rsidRDefault="00000000" w:rsidRPr="00000000" w14:paraId="0000008E">
      <w:pPr>
        <w:rPr/>
      </w:pPr>
      <w:r w:rsidDel="00000000" w:rsidR="00000000" w:rsidRPr="00000000">
        <w:rPr>
          <w:rtl w:val="0"/>
        </w:rPr>
        <w:t xml:space="preserve">Si la carte “Heures supplémentaires” est jouée, la semaine ne se termine pas le vendredi, le samedi vient s'ajouter à cette semaine.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 joueur ayant joué cette carte est celui qui jouera durant ce tour, les tours des joueurs ne sont pas affectés par ce jour supplémentaire.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n1u0r2mp1ln1" w:id="19"/>
      <w:bookmarkEnd w:id="19"/>
      <w:r w:rsidDel="00000000" w:rsidR="00000000" w:rsidRPr="00000000">
        <w:rPr>
          <w:rtl w:val="0"/>
        </w:rPr>
        <w:t xml:space="preserve">Fin de partie</w:t>
      </w:r>
    </w:p>
    <w:p w:rsidR="00000000" w:rsidDel="00000000" w:rsidP="00000000" w:rsidRDefault="00000000" w:rsidRPr="00000000" w14:paraId="00000093">
      <w:pPr>
        <w:rPr/>
      </w:pPr>
      <w:r w:rsidDel="00000000" w:rsidR="00000000" w:rsidRPr="00000000">
        <w:rPr>
          <w:rtl w:val="0"/>
        </w:rPr>
        <w:t xml:space="preserve">A la fin de la </w:t>
      </w:r>
      <w:commentRangeStart w:id="5"/>
      <w:commentRangeStart w:id="6"/>
      <w:commentRangeStart w:id="7"/>
      <w:r w:rsidDel="00000000" w:rsidR="00000000" w:rsidRPr="00000000">
        <w:rPr>
          <w:rtl w:val="0"/>
        </w:rPr>
        <w:t xml:space="preserve">6e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semaine, la partie est terminée.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Les joueurs additionnent les points de toutes leurs cartes projets réalisés. Chaque machine présente dans leur makerspace en fin de partie compte aussi pour 1 point.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commentRangeStart w:id="8"/>
      <w:r w:rsidDel="00000000" w:rsidR="00000000" w:rsidRPr="00000000">
        <w:rPr>
          <w:rtl w:val="0"/>
        </w:rPr>
        <w:t xml:space="preserve">Si l’équipe à un total de point de :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Moins de 80 : </w:t>
      </w:r>
    </w:p>
    <w:p w:rsidR="00000000" w:rsidDel="00000000" w:rsidP="00000000" w:rsidRDefault="00000000" w:rsidRPr="00000000" w14:paraId="00000099">
      <w:pPr>
        <w:ind w:left="720" w:firstLine="0"/>
        <w:rPr/>
      </w:pPr>
      <w:r w:rsidDel="00000000" w:rsidR="00000000" w:rsidRPr="00000000">
        <w:rPr>
          <w:rtl w:val="0"/>
        </w:rPr>
        <w:t xml:space="preserve">“Il vous reste encore beaucoup à apprendre, revenez bien vite dans un makerspace pour vous entraîner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De 80 à 99 : </w:t>
      </w:r>
    </w:p>
    <w:p w:rsidR="00000000" w:rsidDel="00000000" w:rsidP="00000000" w:rsidRDefault="00000000" w:rsidRPr="00000000" w14:paraId="0000009C">
      <w:pPr>
        <w:ind w:left="720" w:firstLine="0"/>
        <w:rPr/>
      </w:pPr>
      <w:r w:rsidDel="00000000" w:rsidR="00000000" w:rsidRPr="00000000">
        <w:rPr>
          <w:rtl w:val="0"/>
        </w:rPr>
        <w:t xml:space="preserve">“Bien joué! Vous avez pu réaliser un grand nombre de projets et votre makerspace commence à se faire connaître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De 100 à 119 : </w:t>
      </w:r>
    </w:p>
    <w:p w:rsidR="00000000" w:rsidDel="00000000" w:rsidP="00000000" w:rsidRDefault="00000000" w:rsidRPr="00000000" w14:paraId="0000009F">
      <w:pPr>
        <w:ind w:left="720" w:firstLine="0"/>
        <w:rPr/>
      </w:pPr>
      <w:r w:rsidDel="00000000" w:rsidR="00000000" w:rsidRPr="00000000">
        <w:rPr>
          <w:rtl w:val="0"/>
        </w:rPr>
        <w:t xml:space="preserve">“Grande victoire ! Votre makerspace est connu dans toute la région. Votre équipement fait même des jaloux.”</w:t>
      </w:r>
    </w:p>
    <w:p w:rsidR="00000000" w:rsidDel="00000000" w:rsidP="00000000" w:rsidRDefault="00000000" w:rsidRPr="00000000" w14:paraId="000000A0">
      <w:pPr>
        <w:ind w:left="720" w:firstLine="0"/>
        <w:rPr/>
      </w:pPr>
      <w:r w:rsidDel="00000000" w:rsidR="00000000" w:rsidRPr="00000000">
        <w:rPr>
          <w:rtl w:val="0"/>
        </w:rPr>
        <w:t xml:space="preserve">Le joueur qui a le plus contribué dans la réalisation des projets est couronné comme “Super maker”</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Plus de 120 : </w:t>
      </w:r>
    </w:p>
    <w:p w:rsidR="00000000" w:rsidDel="00000000" w:rsidP="00000000" w:rsidRDefault="00000000" w:rsidRPr="00000000" w14:paraId="000000A3">
      <w:pPr>
        <w:ind w:left="720" w:firstLine="0"/>
        <w:rPr/>
      </w:pPr>
      <w:r w:rsidDel="00000000" w:rsidR="00000000" w:rsidRPr="00000000">
        <w:rPr>
          <w:rtl w:val="0"/>
        </w:rPr>
        <w:t xml:space="preserve">“Victoire parfaite ! Votre makerspace est reconnu dans tout le pays. Les autres makerspaces font souvent appel à vous pour des conseils. Votre équipement est tellement bien fourni, il va bientôt falloir acheter un nouveau bâtiment !”</w:t>
      </w:r>
    </w:p>
    <w:p w:rsidR="00000000" w:rsidDel="00000000" w:rsidP="00000000" w:rsidRDefault="00000000" w:rsidRPr="00000000" w14:paraId="000000A4">
      <w:pPr>
        <w:ind w:left="720" w:firstLine="0"/>
        <w:rPr/>
      </w:pPr>
      <w:r w:rsidDel="00000000" w:rsidR="00000000" w:rsidRPr="00000000">
        <w:rPr>
          <w:rtl w:val="0"/>
        </w:rPr>
        <w:t xml:space="preserve">Les 2 joueurs qui ont le plus contribué dans la réalisation des projets sont couronnés comme “Super makers”</w:t>
      </w:r>
    </w:p>
    <w:p w:rsidR="00000000" w:rsidDel="00000000" w:rsidP="00000000" w:rsidRDefault="00000000" w:rsidRPr="00000000" w14:paraId="000000A5">
      <w:pPr>
        <w:pStyle w:val="Heading1"/>
        <w:rPr/>
      </w:pPr>
      <w:bookmarkStart w:colFirst="0" w:colLast="0" w:name="_2eb5czu3nxmg" w:id="20"/>
      <w:bookmarkEnd w:id="20"/>
      <w:r w:rsidDel="00000000" w:rsidR="00000000" w:rsidRPr="00000000">
        <w:rPr>
          <w:rtl w:val="0"/>
        </w:rPr>
        <w:t xml:space="preserve">Liste des cartes et cas spéciaux</w:t>
      </w:r>
    </w:p>
    <w:p w:rsidR="00000000" w:rsidDel="00000000" w:rsidP="00000000" w:rsidRDefault="00000000" w:rsidRPr="00000000" w14:paraId="000000A6">
      <w:pPr>
        <w:rPr/>
      </w:pPr>
      <w:r w:rsidDel="00000000" w:rsidR="00000000" w:rsidRPr="00000000">
        <w:rPr>
          <w:rtl w:val="0"/>
        </w:rPr>
        <w:t xml:space="preserve">Ici seront listées toutes les cartes ainsi que les autres éléments du jeu avec (peut être) une description plus longue ainsi que les cas spéciaux qui peuvent intervenir si des éléments interagissent entre eux.</w:t>
      </w:r>
    </w:p>
    <w:p w:rsidR="00000000" w:rsidDel="00000000" w:rsidP="00000000" w:rsidRDefault="00000000" w:rsidRPr="00000000" w14:paraId="000000A7">
      <w:pPr>
        <w:pStyle w:val="Heading2"/>
        <w:rPr/>
      </w:pPr>
      <w:bookmarkStart w:colFirst="0" w:colLast="0" w:name="_p0f0n313sbco" w:id="21"/>
      <w:bookmarkEnd w:id="21"/>
      <w:r w:rsidDel="00000000" w:rsidR="00000000" w:rsidRPr="00000000">
        <w:rPr>
          <w:rtl w:val="0"/>
        </w:rPr>
        <w:t xml:space="preserve">Cartes évènements</w:t>
      </w:r>
    </w:p>
    <w:p w:rsidR="00000000" w:rsidDel="00000000" w:rsidP="00000000" w:rsidRDefault="00000000" w:rsidRPr="00000000" w14:paraId="000000A8">
      <w:pPr>
        <w:pStyle w:val="Heading3"/>
        <w:rPr/>
      </w:pPr>
      <w:bookmarkStart w:colFirst="0" w:colLast="0" w:name="_upw0pkbqdcbj" w:id="22"/>
      <w:bookmarkEnd w:id="22"/>
      <w:r w:rsidDel="00000000" w:rsidR="00000000" w:rsidRPr="00000000">
        <w:rPr>
          <w:rtl w:val="0"/>
        </w:rPr>
        <w:t xml:space="preserve">Évènements immédiats</w:t>
      </w:r>
    </w:p>
    <w:p w:rsidR="00000000" w:rsidDel="00000000" w:rsidP="00000000" w:rsidRDefault="00000000" w:rsidRPr="00000000" w14:paraId="000000A9">
      <w:pPr>
        <w:pStyle w:val="Heading3"/>
        <w:rPr/>
      </w:pPr>
      <w:bookmarkStart w:colFirst="0" w:colLast="0" w:name="_3imdbaiih45x" w:id="23"/>
      <w:bookmarkEnd w:id="23"/>
      <w:r w:rsidDel="00000000" w:rsidR="00000000" w:rsidRPr="00000000">
        <w:rPr>
          <w:rtl w:val="0"/>
        </w:rPr>
        <w:t xml:space="preserve">Cartes Actions</w:t>
      </w:r>
    </w:p>
    <w:p w:rsidR="00000000" w:rsidDel="00000000" w:rsidP="00000000" w:rsidRDefault="00000000" w:rsidRPr="00000000" w14:paraId="000000AA">
      <w:pPr>
        <w:pStyle w:val="Heading2"/>
        <w:rPr/>
      </w:pPr>
      <w:bookmarkStart w:colFirst="0" w:colLast="0" w:name="_w2fdwq6mqwmq" w:id="24"/>
      <w:bookmarkEnd w:id="24"/>
      <w:r w:rsidDel="00000000" w:rsidR="00000000" w:rsidRPr="00000000">
        <w:rPr>
          <w:rtl w:val="0"/>
        </w:rPr>
        <w:t xml:space="preserve">Cartes machines</w:t>
      </w:r>
    </w:p>
    <w:p w:rsidR="00000000" w:rsidDel="00000000" w:rsidP="00000000" w:rsidRDefault="00000000" w:rsidRPr="00000000" w14:paraId="000000AB">
      <w:pPr>
        <w:pStyle w:val="Heading3"/>
        <w:rPr/>
      </w:pPr>
      <w:bookmarkStart w:colFirst="0" w:colLast="0" w:name="_k7ws8dvb4oo0" w:id="25"/>
      <w:bookmarkEnd w:id="25"/>
      <w:r w:rsidDel="00000000" w:rsidR="00000000" w:rsidRPr="00000000">
        <w:rPr>
          <w:rtl w:val="0"/>
        </w:rPr>
        <w:t xml:space="preserve">Cartes sans pouvoir</w:t>
      </w:r>
    </w:p>
    <w:p w:rsidR="00000000" w:rsidDel="00000000" w:rsidP="00000000" w:rsidRDefault="00000000" w:rsidRPr="00000000" w14:paraId="000000AC">
      <w:pPr>
        <w:pStyle w:val="Heading3"/>
        <w:rPr/>
      </w:pPr>
      <w:bookmarkStart w:colFirst="0" w:colLast="0" w:name="_ip0qz8n0swec" w:id="26"/>
      <w:bookmarkEnd w:id="26"/>
      <w:r w:rsidDel="00000000" w:rsidR="00000000" w:rsidRPr="00000000">
        <w:rPr>
          <w:rtl w:val="0"/>
        </w:rPr>
        <w:t xml:space="preserve">Cartes avec pouvoir passif</w:t>
      </w:r>
    </w:p>
    <w:p w:rsidR="00000000" w:rsidDel="00000000" w:rsidP="00000000" w:rsidRDefault="00000000" w:rsidRPr="00000000" w14:paraId="000000AD">
      <w:pPr>
        <w:pStyle w:val="Heading3"/>
        <w:rPr/>
      </w:pPr>
      <w:bookmarkStart w:colFirst="0" w:colLast="0" w:name="_fijnolom6syq" w:id="27"/>
      <w:bookmarkEnd w:id="27"/>
      <w:r w:rsidDel="00000000" w:rsidR="00000000" w:rsidRPr="00000000">
        <w:rPr>
          <w:rtl w:val="0"/>
        </w:rPr>
        <w:t xml:space="preserve">Cartes avec pouvoir actif</w:t>
      </w:r>
    </w:p>
    <w:p w:rsidR="00000000" w:rsidDel="00000000" w:rsidP="00000000" w:rsidRDefault="00000000" w:rsidRPr="00000000" w14:paraId="000000AE">
      <w:pPr>
        <w:pStyle w:val="Heading2"/>
        <w:rPr/>
      </w:pPr>
      <w:bookmarkStart w:colFirst="0" w:colLast="0" w:name="_idq465177hs9" w:id="28"/>
      <w:bookmarkEnd w:id="28"/>
      <w:r w:rsidDel="00000000" w:rsidR="00000000" w:rsidRPr="00000000">
        <w:rPr>
          <w:rtl w:val="0"/>
        </w:rPr>
        <w:t xml:space="preserve">Faces de dés</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lab Descartes" w:id="3" w:date="2023-01-13T10:31:4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suggérait qu'il pourrait être intéressant de pouvoir collaborer pour réaliser certains projets : si un joueur n'a pas assez de ressources pour réaliser un projet, un autre pourrait par exemple se proposer de l'aider. Peut-etre que dans ce cas, le joueur qui vient aider ne peut pas réaliser de projet pendant son tour, mais pourra tout de même effectuer les autres étapes. A tester ?</w:t>
      </w:r>
    </w:p>
  </w:comment>
  <w:comment w:author="Lévi Ponsard" w:id="4" w:date="2023-01-13T10:51:4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tester pourquoi pas</w:t>
      </w:r>
    </w:p>
  </w:comment>
  <w:comment w:author="Lévi Ponsard" w:id="2" w:date="2023-01-19T10:24:2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DU 1ER TEST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Modéliser une tour pour lancer les dés pour ne pas devoir les lancer au-dessus du reste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une modification du dés avec des trous "dépouillé" pour que les faces de dés soit plus droite</w:t>
      </w:r>
    </w:p>
  </w:comment>
  <w:comment w:author="Lévi Ponsard" w:id="0" w:date="2022-12-20T12:48:34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Petit texte d'introduction. Peut être à re-écrire je n'en étais pas super content si quelqu'un veut s'y tenter.</w:t>
      </w:r>
    </w:p>
  </w:comment>
  <w:comment w:author="Lévi Ponsard" w:id="5" w:date="2022-12-20T13:49:03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Dépend si la durée est mise à 3 ou 6 semaines</w:t>
      </w:r>
    </w:p>
  </w:comment>
  <w:comment w:author="Fablab Descartes" w:id="6" w:date="2023-01-13T10:24:5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 propos, est-ce qu'il ne faudrait pas rajouter une petite règle avec un curseur qu'on déplace de semaine en semaine pour bien suivre la progression du jeu ?</w:t>
      </w:r>
    </w:p>
  </w:comment>
  <w:comment w:author="Lévi Ponsard" w:id="7" w:date="2023-01-13T10:48:41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prototype que Fred avait fait pour suivre les jour sur l'écran est pas mal pour ça je pense.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oui avoir une version non électronique serait aussi très intéressante.</w:t>
      </w:r>
    </w:p>
  </w:comment>
  <w:comment w:author="Lévi Ponsard" w:id="8" w:date="2022-12-20T13:50:5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qu'il faudra tester le jeu plusieurs fois pour se donner une bonne idée des nombres de points à mettre ici.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mis des petits textes mais je pense qu'il faudrait étoffer ça un peu plus. Si quelqu'un veut se tenter d'en écrire, allez-y !</w:t>
      </w:r>
    </w:p>
  </w:comment>
  <w:comment w:author="Lévi Ponsard" w:id="1" w:date="2023-01-19T10:17:14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DU 1ER TEST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Insérer les étapes du tour sur le tableau de ressource (ou faire une carte séparer pour les étapes)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pas oublier l'enlèvement des jetons "occupés" sur les machines dans ces étapes.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fond au tableau de ressources pour ne pas que les cubes tombent.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